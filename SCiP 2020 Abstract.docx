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B7B6" w14:textId="216EF029" w:rsidR="003A39F5" w:rsidRDefault="007A0C84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 w:rsidRPr="007A0C84">
        <w:rPr>
          <w:rFonts w:ascii="Times New Roman" w:hAnsi="Times New Roman" w:cs="Times New Roman"/>
          <w:sz w:val="24"/>
          <w:szCs w:val="24"/>
        </w:rPr>
        <w:t>lrd</w:t>
      </w:r>
      <w:proofErr w:type="spellEnd"/>
      <w:r w:rsidRPr="007A0C84">
        <w:rPr>
          <w:rFonts w:ascii="Times New Roman" w:hAnsi="Times New Roman" w:cs="Times New Roman"/>
          <w:sz w:val="24"/>
          <w:szCs w:val="24"/>
        </w:rPr>
        <w:t xml:space="preserve">: An R Package and Shiny Application for </w:t>
      </w:r>
      <w:r>
        <w:rPr>
          <w:rFonts w:ascii="Times New Roman" w:hAnsi="Times New Roman" w:cs="Times New Roman"/>
          <w:sz w:val="24"/>
          <w:szCs w:val="24"/>
        </w:rPr>
        <w:t xml:space="preserve">Quickly </w:t>
      </w:r>
      <w:r w:rsidRPr="007A0C84">
        <w:rPr>
          <w:rFonts w:ascii="Times New Roman" w:hAnsi="Times New Roman" w:cs="Times New Roman"/>
          <w:sz w:val="24"/>
          <w:szCs w:val="24"/>
        </w:rPr>
        <w:t>Processing Lexical</w:t>
      </w:r>
      <w:r>
        <w:rPr>
          <w:rFonts w:ascii="Times New Roman" w:hAnsi="Times New Roman" w:cs="Times New Roman"/>
          <w:sz w:val="24"/>
          <w:szCs w:val="24"/>
        </w:rPr>
        <w:t xml:space="preserve"> Response</w:t>
      </w:r>
      <w:r w:rsidRPr="007A0C8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8000A18" w14:textId="76E1D105" w:rsidR="007A0C84" w:rsidRDefault="007A0C84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0C84">
        <w:rPr>
          <w:rFonts w:ascii="Times New Roman" w:hAnsi="Times New Roman" w:cs="Times New Roman"/>
          <w:b/>
          <w:bCs/>
          <w:sz w:val="24"/>
          <w:szCs w:val="24"/>
        </w:rPr>
        <w:t>Authors:</w:t>
      </w:r>
      <w:r>
        <w:rPr>
          <w:rFonts w:ascii="Times New Roman" w:hAnsi="Times New Roman" w:cs="Times New Roman"/>
          <w:sz w:val="24"/>
          <w:szCs w:val="24"/>
        </w:rPr>
        <w:t xml:space="preserve"> Nicholas P. Maxwell, Mark J. Huff, &amp; Erin M. Buchanan</w:t>
      </w:r>
    </w:p>
    <w:p w14:paraId="4322050D" w14:textId="5232ED85" w:rsidR="007A0C84" w:rsidRPr="007A0C84" w:rsidRDefault="007A0C84" w:rsidP="003A39F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A0C84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13F9C60E" w14:textId="4F738A2D" w:rsidR="003A39F5" w:rsidRDefault="003A39F5" w:rsidP="007A0C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testing is </w:t>
      </w:r>
      <w:del w:id="0" w:author="Buchanan, Erin M" w:date="2020-08-25T09:48:00Z">
        <w:r w:rsidR="009F0E90" w:rsidDel="00030599">
          <w:rPr>
            <w:rFonts w:ascii="Times New Roman" w:hAnsi="Times New Roman" w:cs="Times New Roman"/>
            <w:sz w:val="24"/>
            <w:szCs w:val="24"/>
          </w:rPr>
          <w:delText>commonly used to assess</w:delText>
        </w:r>
      </w:del>
      <w:ins w:id="1" w:author="Buchanan, Erin M" w:date="2020-08-25T09:48:00Z">
        <w:r w:rsidR="00030599">
          <w:rPr>
            <w:rFonts w:ascii="Times New Roman" w:hAnsi="Times New Roman" w:cs="Times New Roman"/>
            <w:sz w:val="24"/>
            <w:szCs w:val="24"/>
          </w:rPr>
          <w:t xml:space="preserve">common paradigm </w:t>
        </w:r>
      </w:ins>
      <w:ins w:id="2" w:author="Buchanan, Erin M" w:date="2020-08-25T09:49:00Z">
        <w:r w:rsidR="00030599">
          <w:rPr>
            <w:rFonts w:ascii="Times New Roman" w:hAnsi="Times New Roman" w:cs="Times New Roman"/>
            <w:sz w:val="24"/>
            <w:szCs w:val="24"/>
          </w:rPr>
          <w:t>that assesses</w:t>
        </w:r>
      </w:ins>
      <w:r w:rsidR="009F0E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 retrieval.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Responses from these tests can be</w:t>
      </w:r>
      <w:r w:rsidRPr="00BB7DAF">
        <w:rPr>
          <w:rFonts w:ascii="Times New Roman" w:hAnsi="Times New Roman" w:cs="Times New Roman"/>
          <w:sz w:val="24"/>
          <w:szCs w:val="24"/>
        </w:rPr>
        <w:t xml:space="preserve"> analyzed in </w:t>
      </w:r>
      <w:r>
        <w:rPr>
          <w:rFonts w:ascii="Times New Roman" w:hAnsi="Times New Roman" w:cs="Times New Roman"/>
          <w:sz w:val="24"/>
          <w:szCs w:val="24"/>
        </w:rPr>
        <w:t>several</w:t>
      </w:r>
      <w:r w:rsidRPr="00BB7DAF">
        <w:rPr>
          <w:rFonts w:ascii="Times New Roman" w:hAnsi="Times New Roman" w:cs="Times New Roman"/>
          <w:sz w:val="24"/>
          <w:szCs w:val="24"/>
        </w:rPr>
        <w:t xml:space="preserve"> ways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however, the output they generate typically </w:t>
      </w:r>
      <w:r w:rsidRPr="00BB7DAF">
        <w:rPr>
          <w:rFonts w:ascii="Times New Roman" w:hAnsi="Times New Roman" w:cs="Times New Roman"/>
          <w:sz w:val="24"/>
          <w:szCs w:val="24"/>
        </w:rPr>
        <w:t>requir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Pr="00BB7DAF">
        <w:rPr>
          <w:rFonts w:ascii="Times New Roman" w:hAnsi="Times New Roman" w:cs="Times New Roman"/>
          <w:sz w:val="24"/>
          <w:szCs w:val="24"/>
        </w:rPr>
        <w:t xml:space="preserve">manual coding that </w:t>
      </w:r>
      <w:r>
        <w:rPr>
          <w:rFonts w:ascii="Times New Roman" w:hAnsi="Times New Roman" w:cs="Times New Roman"/>
          <w:sz w:val="24"/>
          <w:szCs w:val="24"/>
        </w:rPr>
        <w:t>can be</w:t>
      </w:r>
      <w:r w:rsidRPr="00BB7DAF">
        <w:rPr>
          <w:rFonts w:ascii="Times New Roman" w:hAnsi="Times New Roman" w:cs="Times New Roman"/>
          <w:sz w:val="24"/>
          <w:szCs w:val="24"/>
        </w:rPr>
        <w:t xml:space="preserve"> time intensive and error-prone</w:t>
      </w:r>
      <w:r>
        <w:rPr>
          <w:rFonts w:ascii="Times New Roman" w:hAnsi="Times New Roman" w:cs="Times New Roman"/>
          <w:sz w:val="24"/>
          <w:szCs w:val="24"/>
        </w:rPr>
        <w:t xml:space="preserve"> before any analyses can be conducted. To address this issue, </w:t>
      </w:r>
      <w:del w:id="3" w:author="Buchanan, Erin M" w:date="2020-08-25T09:47:00Z">
        <w:r w:rsidDel="00030599">
          <w:rPr>
            <w:rFonts w:ascii="Times New Roman" w:hAnsi="Times New Roman" w:cs="Times New Roman"/>
            <w:sz w:val="24"/>
            <w:szCs w:val="24"/>
          </w:rPr>
          <w:delText xml:space="preserve">this </w:delText>
        </w:r>
      </w:del>
      <w:r w:rsidR="009F0E90">
        <w:rPr>
          <w:rFonts w:ascii="Times New Roman" w:hAnsi="Times New Roman" w:cs="Times New Roman"/>
          <w:sz w:val="24"/>
          <w:szCs w:val="24"/>
        </w:rPr>
        <w:t>we have developed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(Lexical Response Data), an open-source </w:t>
      </w:r>
      <w:del w:id="4" w:author="Buchanan, Erin M" w:date="2020-08-25T09:47:00Z">
        <w:r w:rsidRPr="00030599" w:rsidDel="00030599">
          <w:rPr>
            <w:rFonts w:ascii="Times New Roman" w:hAnsi="Times New Roman" w:cs="Times New Roman"/>
            <w:i/>
            <w:iCs/>
            <w:sz w:val="24"/>
            <w:szCs w:val="24"/>
            <w:rPrChange w:id="5" w:author="Buchanan, Erin M" w:date="2020-08-25T09:4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tool</w:delText>
        </w:r>
        <w:r w:rsidDel="0003059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6" w:author="Buchanan, Erin M" w:date="2020-08-25T09:47:00Z">
        <w:r w:rsidR="00030599">
          <w:rPr>
            <w:rFonts w:ascii="Times New Roman" w:hAnsi="Times New Roman" w:cs="Times New Roman"/>
            <w:i/>
            <w:iCs/>
            <w:sz w:val="24"/>
            <w:szCs w:val="24"/>
          </w:rPr>
          <w:t>R</w:t>
        </w:r>
      </w:ins>
      <w:ins w:id="7" w:author="Buchanan, Erin M" w:date="2020-08-25T09:48:00Z">
        <w:r w:rsidR="00030599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package</w:t>
        </w:r>
      </w:ins>
      <w:ins w:id="8" w:author="Buchanan, Erin M" w:date="2020-08-25T09:47:00Z">
        <w:r w:rsidR="0003059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F0E90">
        <w:rPr>
          <w:rFonts w:ascii="Times New Roman" w:hAnsi="Times New Roman" w:cs="Times New Roman"/>
          <w:sz w:val="24"/>
          <w:szCs w:val="24"/>
        </w:rPr>
        <w:t xml:space="preserve">that </w:t>
      </w:r>
      <w:del w:id="9" w:author="Buchanan, Erin M" w:date="2020-08-25T09:48:00Z">
        <w:r w:rsidR="009F0E90" w:rsidDel="00030599">
          <w:rPr>
            <w:rFonts w:ascii="Times New Roman" w:hAnsi="Times New Roman" w:cs="Times New Roman"/>
            <w:sz w:val="24"/>
            <w:szCs w:val="24"/>
          </w:rPr>
          <w:delText>can be used to</w:delText>
        </w:r>
        <w:r w:rsidDel="0003059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</w:rPr>
        <w:t>quickly and accurately process</w:t>
      </w:r>
      <w:ins w:id="10" w:author="Buchanan, Erin M" w:date="2020-08-25T09:48:00Z">
        <w:r w:rsidR="00030599">
          <w:rPr>
            <w:rFonts w:ascii="Times New Roman" w:hAnsi="Times New Roman" w:cs="Times New Roman"/>
            <w:sz w:val="24"/>
            <w:szCs w:val="24"/>
          </w:rPr>
          <w:t>es several forms of</w:t>
        </w:r>
      </w:ins>
      <w:r>
        <w:rPr>
          <w:rFonts w:ascii="Times New Roman" w:hAnsi="Times New Roman" w:cs="Times New Roman"/>
          <w:sz w:val="24"/>
          <w:szCs w:val="24"/>
        </w:rPr>
        <w:t xml:space="preserve"> lexical response data</w:t>
      </w:r>
      <w:r w:rsidR="009F0E90">
        <w:rPr>
          <w:rFonts w:ascii="Times New Roman" w:hAnsi="Times New Roman" w:cs="Times New Roman"/>
          <w:sz w:val="24"/>
          <w:szCs w:val="24"/>
        </w:rPr>
        <w:t>.</w:t>
      </w:r>
      <w:r w:rsidR="00302ED8">
        <w:rPr>
          <w:rFonts w:ascii="Times New Roman" w:hAnsi="Times New Roman" w:cs="Times New Roman"/>
          <w:sz w:val="24"/>
          <w:szCs w:val="24"/>
        </w:rPr>
        <w:t xml:space="preserve"> </w:t>
      </w:r>
      <w:r w:rsidR="009F0E90">
        <w:rPr>
          <w:rFonts w:ascii="Times New Roman" w:hAnsi="Times New Roman" w:cs="Times New Roman"/>
          <w:sz w:val="24"/>
          <w:szCs w:val="24"/>
        </w:rPr>
        <w:t>This tool</w:t>
      </w:r>
      <w:r>
        <w:rPr>
          <w:rFonts w:ascii="Times New Roman" w:hAnsi="Times New Roman" w:cs="Times New Roman"/>
          <w:sz w:val="24"/>
          <w:szCs w:val="24"/>
        </w:rPr>
        <w:t xml:space="preserve"> can be used </w:t>
      </w:r>
      <w:r w:rsidR="009F0E90">
        <w:rPr>
          <w:rFonts w:ascii="Times New Roman" w:hAnsi="Times New Roman" w:cs="Times New Roman"/>
          <w:sz w:val="24"/>
          <w:szCs w:val="24"/>
        </w:rPr>
        <w:t>in two ways: E</w:t>
      </w:r>
      <w:r>
        <w:rPr>
          <w:rFonts w:ascii="Times New Roman" w:hAnsi="Times New Roman" w:cs="Times New Roman"/>
          <w:sz w:val="24"/>
          <w:szCs w:val="24"/>
        </w:rPr>
        <w:t xml:space="preserve">ither </w:t>
      </w:r>
      <w:r w:rsidR="009F0E90">
        <w:rPr>
          <w:rFonts w:ascii="Times New Roman" w:hAnsi="Times New Roman" w:cs="Times New Roman"/>
          <w:sz w:val="24"/>
          <w:szCs w:val="24"/>
        </w:rPr>
        <w:t>as a package within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9F0E90"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 xml:space="preserve"> or through an </w:t>
      </w:r>
      <w:r w:rsidR="009F0E90">
        <w:rPr>
          <w:rFonts w:ascii="Times New Roman" w:hAnsi="Times New Roman" w:cs="Times New Roman"/>
          <w:sz w:val="24"/>
          <w:szCs w:val="24"/>
        </w:rPr>
        <w:t xml:space="preserve">accompanying </w:t>
      </w:r>
      <w:r>
        <w:rPr>
          <w:rFonts w:ascii="Times New Roman" w:hAnsi="Times New Roman" w:cs="Times New Roman"/>
          <w:i/>
          <w:iCs/>
          <w:sz w:val="24"/>
          <w:szCs w:val="24"/>
        </w:rPr>
        <w:t>R Shiny</w:t>
      </w:r>
      <w:r>
        <w:rPr>
          <w:rFonts w:ascii="Times New Roman" w:hAnsi="Times New Roman" w:cs="Times New Roman"/>
          <w:sz w:val="24"/>
          <w:szCs w:val="24"/>
        </w:rPr>
        <w:t xml:space="preserve"> graphical user interface. First, we provide an overview of </w:t>
      </w:r>
      <w:del w:id="11" w:author="Buchanan, Erin M" w:date="2020-08-25T09:50:00Z">
        <w:r w:rsidRPr="00371DF4" w:rsidDel="00E93726">
          <w:rPr>
            <w:rFonts w:ascii="Times New Roman" w:hAnsi="Times New Roman" w:cs="Times New Roman"/>
            <w:sz w:val="24"/>
            <w:szCs w:val="24"/>
          </w:rPr>
          <w:delText xml:space="preserve">this </w:delText>
        </w:r>
      </w:del>
      <w:ins w:id="12" w:author="Buchanan, Erin M" w:date="2020-08-25T09:50:00Z">
        <w:r w:rsidR="00E93726">
          <w:rPr>
            <w:rFonts w:ascii="Times New Roman" w:hAnsi="Times New Roman" w:cs="Times New Roman"/>
            <w:sz w:val="24"/>
            <w:szCs w:val="24"/>
          </w:rPr>
          <w:t>the</w:t>
        </w:r>
        <w:r w:rsidR="00E93726" w:rsidRPr="00371DF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371DF4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 w:rsidR="00A63F51">
        <w:rPr>
          <w:rFonts w:ascii="Times New Roman" w:hAnsi="Times New Roman" w:cs="Times New Roman"/>
          <w:sz w:val="24"/>
          <w:szCs w:val="24"/>
        </w:rPr>
        <w:t>detail the process used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7A704D">
        <w:rPr>
          <w:rFonts w:ascii="Times New Roman" w:hAnsi="Times New Roman" w:cs="Times New Roman"/>
          <w:sz w:val="24"/>
          <w:szCs w:val="24"/>
        </w:rPr>
        <w:t>scoring</w:t>
      </w:r>
      <w:r>
        <w:rPr>
          <w:rFonts w:ascii="Times New Roman" w:hAnsi="Times New Roman" w:cs="Times New Roman"/>
          <w:sz w:val="24"/>
          <w:szCs w:val="24"/>
        </w:rPr>
        <w:t xml:space="preserve"> both cued and free-recall responses</w:t>
      </w:r>
      <w:r w:rsidR="00A63F51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63F51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sz w:val="24"/>
          <w:szCs w:val="24"/>
        </w:rPr>
        <w:t>. We then</w:t>
      </w:r>
      <w:r w:rsidR="00A63F51">
        <w:rPr>
          <w:rFonts w:ascii="Times New Roman" w:hAnsi="Times New Roman" w:cs="Times New Roman"/>
          <w:sz w:val="24"/>
          <w:szCs w:val="24"/>
        </w:rPr>
        <w:t xml:space="preserve"> showcase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F51" w:rsidRPr="00BB7DAF">
        <w:rPr>
          <w:rFonts w:ascii="Times New Roman" w:hAnsi="Times New Roman" w:cs="Times New Roman"/>
          <w:sz w:val="24"/>
          <w:szCs w:val="24"/>
        </w:rPr>
        <w:t>validit</w:t>
      </w:r>
      <w:r w:rsidR="00A63F51">
        <w:rPr>
          <w:rFonts w:ascii="Times New Roman" w:hAnsi="Times New Roman" w:cs="Times New Roman"/>
          <w:sz w:val="24"/>
          <w:szCs w:val="24"/>
        </w:rPr>
        <w:t>y of this program’s scoring algorithms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two methods. </w:t>
      </w:r>
      <w:del w:id="13" w:author="Buchanan, Erin M" w:date="2020-08-25T09:50:00Z">
        <w:r w:rsidDel="00E93726">
          <w:rPr>
            <w:rFonts w:ascii="Times New Roman" w:hAnsi="Times New Roman" w:cs="Times New Roman"/>
            <w:sz w:val="24"/>
            <w:szCs w:val="24"/>
          </w:rPr>
          <w:delText>First, w</w:delText>
        </w:r>
      </w:del>
      <w:ins w:id="14" w:author="Buchanan, Erin M" w:date="2020-08-25T09:50:00Z">
        <w:r w:rsidR="00E93726">
          <w:rPr>
            <w:rFonts w:ascii="Times New Roman" w:hAnsi="Times New Roman" w:cs="Times New Roman"/>
            <w:sz w:val="24"/>
            <w:szCs w:val="24"/>
          </w:rPr>
          <w:t>W</w:t>
        </w:r>
      </w:ins>
      <w:r>
        <w:rPr>
          <w:rFonts w:ascii="Times New Roman" w:hAnsi="Times New Roman" w:cs="Times New Roman"/>
          <w:sz w:val="24"/>
          <w:szCs w:val="24"/>
        </w:rPr>
        <w:t>e</w:t>
      </w:r>
      <w:ins w:id="15" w:author="Buchanan, Erin M" w:date="2020-08-25T09:50:00Z">
        <w:r w:rsidR="00E93726">
          <w:rPr>
            <w:rFonts w:ascii="Times New Roman" w:hAnsi="Times New Roman" w:cs="Times New Roman"/>
            <w:sz w:val="24"/>
            <w:szCs w:val="24"/>
          </w:rPr>
          <w:t xml:space="preserve"> will</w:t>
        </w:r>
      </w:ins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recode output from both cued and free-recall studies with large samples and test whether the results replicate using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scored data. We then assess </w:t>
      </w:r>
      <w:r w:rsidR="007A704D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the inter-rater reliability and sensitivity and specificity of the scoring algorithm</w:t>
      </w:r>
      <w:r w:rsidR="00D12390">
        <w:rPr>
          <w:rFonts w:ascii="Times New Roman" w:hAnsi="Times New Roman" w:cs="Times New Roman"/>
          <w:sz w:val="24"/>
          <w:szCs w:val="24"/>
        </w:rPr>
        <w:t>s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relative to human-coded data</w:t>
      </w:r>
      <w:r w:rsidRPr="00BB7D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Overall, </w:t>
      </w:r>
      <w:r w:rsidR="007A704D">
        <w:rPr>
          <w:rFonts w:ascii="Times New Roman" w:hAnsi="Times New Roman" w:cs="Times New Roman"/>
          <w:sz w:val="24"/>
          <w:szCs w:val="24"/>
        </w:rPr>
        <w:t xml:space="preserve">we show that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highly reliable and shows excellent sensitivity and specificity, indicating that recall data processed using this package are remarkably consistent with data processed by a human coder.</w:t>
      </w:r>
    </w:p>
    <w:p w14:paraId="550B00A0" w14:textId="2223D52A" w:rsidR="003A39F5" w:rsidRDefault="003A39F5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B57A55" w14:textId="0010839E" w:rsidR="003A39F5" w:rsidRDefault="003A39F5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0C84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 w:rsidR="007A0C84">
        <w:rPr>
          <w:rFonts w:ascii="Times New Roman" w:hAnsi="Times New Roman" w:cs="Times New Roman"/>
          <w:sz w:val="24"/>
          <w:szCs w:val="24"/>
        </w:rPr>
        <w:t xml:space="preserve"> </w:t>
      </w:r>
      <w:r w:rsidR="006D71CA">
        <w:rPr>
          <w:rFonts w:ascii="Times New Roman" w:hAnsi="Times New Roman" w:cs="Times New Roman"/>
          <w:sz w:val="24"/>
          <w:szCs w:val="24"/>
        </w:rPr>
        <w:t>205</w:t>
      </w:r>
      <w:ins w:id="16" w:author="Buchanan, Erin M" w:date="2020-08-25T09:51:00Z">
        <w:r w:rsidR="00E93726">
          <w:rPr>
            <w:rFonts w:ascii="Times New Roman" w:hAnsi="Times New Roman" w:cs="Times New Roman"/>
            <w:sz w:val="24"/>
            <w:szCs w:val="24"/>
          </w:rPr>
          <w:t xml:space="preserve"> (</w:t>
        </w:r>
        <w:commentRangeStart w:id="17"/>
        <w:r w:rsidR="00E93726">
          <w:rPr>
            <w:rFonts w:ascii="Times New Roman" w:hAnsi="Times New Roman" w:cs="Times New Roman"/>
            <w:sz w:val="24"/>
            <w:szCs w:val="24"/>
          </w:rPr>
          <w:t>204</w:t>
        </w:r>
        <w:commentRangeEnd w:id="17"/>
        <w:r w:rsidR="00E93726">
          <w:rPr>
            <w:rStyle w:val="CommentReference"/>
          </w:rPr>
          <w:commentReference w:id="17"/>
        </w:r>
        <w:r w:rsidR="00E93726"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5626BB68" w14:textId="3BD8DD6B" w:rsidR="003A39F5" w:rsidRDefault="003A39F5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65CF">
        <w:rPr>
          <w:rFonts w:ascii="Times New Roman" w:hAnsi="Times New Roman" w:cs="Times New Roman"/>
          <w:b/>
          <w:bCs/>
          <w:sz w:val="24"/>
          <w:szCs w:val="24"/>
        </w:rPr>
        <w:t>Character Count</w:t>
      </w:r>
      <w:r w:rsidR="007F65CF" w:rsidRPr="007F65CF">
        <w:rPr>
          <w:rFonts w:ascii="Times New Roman" w:hAnsi="Times New Roman" w:cs="Times New Roman"/>
          <w:b/>
          <w:bCs/>
          <w:sz w:val="24"/>
          <w:szCs w:val="24"/>
        </w:rPr>
        <w:t xml:space="preserve"> (w/ spaces)</w:t>
      </w:r>
      <w:r>
        <w:rPr>
          <w:rFonts w:ascii="Times New Roman" w:hAnsi="Times New Roman" w:cs="Times New Roman"/>
          <w:sz w:val="24"/>
          <w:szCs w:val="24"/>
        </w:rPr>
        <w:t>:</w:t>
      </w:r>
      <w:r w:rsidR="007A0C84">
        <w:rPr>
          <w:rFonts w:ascii="Times New Roman" w:hAnsi="Times New Roman" w:cs="Times New Roman"/>
          <w:sz w:val="24"/>
          <w:szCs w:val="24"/>
        </w:rPr>
        <w:t xml:space="preserve"> </w:t>
      </w:r>
      <w:r w:rsidR="003F1371">
        <w:rPr>
          <w:rFonts w:ascii="Times New Roman" w:hAnsi="Times New Roman" w:cs="Times New Roman"/>
          <w:sz w:val="24"/>
          <w:szCs w:val="24"/>
        </w:rPr>
        <w:t>130</w:t>
      </w:r>
      <w:r w:rsidR="00D12390">
        <w:rPr>
          <w:rFonts w:ascii="Times New Roman" w:hAnsi="Times New Roman" w:cs="Times New Roman"/>
          <w:sz w:val="24"/>
          <w:szCs w:val="24"/>
        </w:rPr>
        <w:t>1</w:t>
      </w:r>
    </w:p>
    <w:p w14:paraId="6EC8D41D" w14:textId="3605FEF5" w:rsidR="000F3C51" w:rsidRDefault="000F3C51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3C51">
        <w:rPr>
          <w:rFonts w:ascii="Times New Roman" w:hAnsi="Times New Roman" w:cs="Times New Roman"/>
          <w:b/>
          <w:bCs/>
          <w:sz w:val="24"/>
          <w:szCs w:val="24"/>
        </w:rPr>
        <w:t>Submission Deadline:</w:t>
      </w:r>
      <w:r>
        <w:rPr>
          <w:rFonts w:ascii="Times New Roman" w:hAnsi="Times New Roman" w:cs="Times New Roman"/>
          <w:sz w:val="24"/>
          <w:szCs w:val="24"/>
        </w:rPr>
        <w:t xml:space="preserve"> 8/31/2020</w:t>
      </w:r>
    </w:p>
    <w:p w14:paraId="32F5FF76" w14:textId="77777777" w:rsidR="00626777" w:rsidRDefault="00626777"/>
    <w:sectPr w:rsidR="0062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" w:author="Buchanan, Erin M" w:date="2020-08-25T09:51:00Z" w:initials="BEM">
    <w:p w14:paraId="569871F7" w14:textId="52E83A65" w:rsidR="00E93726" w:rsidRDefault="00E93726">
      <w:pPr>
        <w:pStyle w:val="CommentText"/>
      </w:pPr>
      <w:r>
        <w:rPr>
          <w:rStyle w:val="CommentReference"/>
        </w:rPr>
        <w:annotationRef/>
      </w:r>
      <w:r>
        <w:t xml:space="preserve">I swear to you we barely check this </w:t>
      </w:r>
      <w:r>
        <w:sym w:font="Wingdings" w:char="F04A"/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9871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F5D8B" w16cex:dateUtc="2020-08-25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9871F7" w16cid:durableId="22EF5D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uchanan, Erin M">
    <w15:presenceInfo w15:providerId="AD" w15:userId="S::eri2005@missouristate.edu::245520d0-72e6-44b8-b90c-1c94bdd95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5"/>
    <w:rsid w:val="00030599"/>
    <w:rsid w:val="000F3C51"/>
    <w:rsid w:val="00302ED8"/>
    <w:rsid w:val="003A39F5"/>
    <w:rsid w:val="003F1371"/>
    <w:rsid w:val="00626777"/>
    <w:rsid w:val="006D71CA"/>
    <w:rsid w:val="007A0C84"/>
    <w:rsid w:val="007A704D"/>
    <w:rsid w:val="007F65CF"/>
    <w:rsid w:val="00982982"/>
    <w:rsid w:val="009F0E90"/>
    <w:rsid w:val="00A63F51"/>
    <w:rsid w:val="00AC0D03"/>
    <w:rsid w:val="00D12390"/>
    <w:rsid w:val="00E9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CAC"/>
  <w15:chartTrackingRefBased/>
  <w15:docId w15:val="{0B36EBCD-1448-42FC-83CD-961BBE7C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F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93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7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Buchanan, Erin M</cp:lastModifiedBy>
  <cp:revision>4</cp:revision>
  <dcterms:created xsi:type="dcterms:W3CDTF">2020-08-25T13:47:00Z</dcterms:created>
  <dcterms:modified xsi:type="dcterms:W3CDTF">2020-08-25T13:51:00Z</dcterms:modified>
</cp:coreProperties>
</file>